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3795" w14:textId="77777777" w:rsidR="00E51AB0" w:rsidRPr="00E51AB0" w:rsidRDefault="00E51AB0" w:rsidP="00E51AB0">
      <w:pPr>
        <w:spacing w:beforeAutospacing="1" w:after="0" w:afterAutospacing="1" w:line="187" w:lineRule="atLeast"/>
        <w:rPr>
          <w:ins w:id="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bdr w:val="none" w:sz="0" w:space="0" w:color="auto" w:frame="1"/>
            <w:shd w:val="clear" w:color="auto" w:fill="FFFFFF"/>
            <w:lang w:eastAsia="en-GB"/>
          </w:rPr>
          <w:br/>
        </w:r>
      </w:ins>
    </w:p>
    <w:p w14:paraId="08DF3796" w14:textId="77777777" w:rsidR="00E51AB0" w:rsidRPr="00E51AB0" w:rsidRDefault="00E51AB0" w:rsidP="00E51AB0">
      <w:pPr>
        <w:spacing w:after="0" w:line="187" w:lineRule="atLeast"/>
        <w:outlineLvl w:val="2"/>
        <w:rPr>
          <w:ins w:id="2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The Pragmatic Programmer Quick Reference Guide</w:t>
        </w:r>
      </w:ins>
    </w:p>
    <w:p w14:paraId="08DF3797" w14:textId="77777777" w:rsidR="00E51AB0" w:rsidRPr="00E51AB0" w:rsidRDefault="00052DD0" w:rsidP="00E51AB0">
      <w:pPr>
        <w:spacing w:after="0" w:line="187" w:lineRule="atLeast"/>
        <w:rPr>
          <w:ins w:id="4" w:author="Unknown"/>
          <w:rFonts w:ascii="Times New Roman" w:eastAsia="Times New Roman" w:hAnsi="Times New Roman" w:cs="Times New Roman"/>
          <w:sz w:val="15"/>
          <w:szCs w:val="15"/>
          <w:lang w:eastAsia="en-GB"/>
        </w:rPr>
      </w:pPr>
      <w:ins w:id="5" w:author="Unknown">
        <w:r>
          <w:rPr>
            <w:rFonts w:ascii="Calibri" w:eastAsia="Times New Roman" w:hAnsi="Calibri" w:cs="Times New Roman"/>
            <w:color w:val="333333"/>
            <w:sz w:val="15"/>
            <w:lang w:eastAsia="en-GB"/>
          </w:rPr>
          <w:pict w14:anchorId="08DF3823">
            <v:rect id="_x0000_i1025" style="width:0;height:1.5pt" o:hralign="center" o:hrstd="t" o:hr="t" fillcolor="#a0a0a0" stroked="f"/>
          </w:pict>
        </w:r>
      </w:ins>
    </w:p>
    <w:p w14:paraId="08DF3799" w14:textId="77777777" w:rsidR="00E51AB0" w:rsidRPr="00E51AB0" w:rsidRDefault="00E51AB0" w:rsidP="00E51AB0">
      <w:pPr>
        <w:spacing w:before="100" w:beforeAutospacing="1" w:after="100" w:afterAutospacing="1" w:line="187" w:lineRule="atLeast"/>
        <w:rPr>
          <w:ins w:id="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7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For more information about The Pragmatic Programmers LLC, source code for the examples, up-to-date pointers to Web resources, and an online bibiography, visit us at</w:t>
        </w:r>
        <w:r w:rsidRPr="00E51AB0">
          <w:rPr>
            <w:rFonts w:ascii="Calibri" w:eastAsia="Times New Roman" w:hAnsi="Calibri" w:cs="Times New Roman"/>
            <w:color w:val="333333"/>
            <w:sz w:val="15"/>
            <w:lang w:eastAsia="en-GB"/>
          </w:rPr>
          <w:t> 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fldChar w:fldCharType="begin"/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instrText xml:space="preserve"> HYPERLINK "http://www.pragmaticprogrammer.com/" </w:instrTex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fldChar w:fldCharType="separate"/>
        </w:r>
        <w:r w:rsidRPr="00E51AB0">
          <w:rPr>
            <w:rFonts w:ascii="Calibri" w:eastAsia="Times New Roman" w:hAnsi="Calibri" w:cs="Times New Roman"/>
            <w:color w:val="0066CC"/>
            <w:sz w:val="15"/>
            <w:lang w:eastAsia="en-GB"/>
          </w:rPr>
          <w:t>www.pragmaticprogrammer.com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fldChar w:fldCharType="end"/>
        </w:r>
      </w:ins>
    </w:p>
    <w:p w14:paraId="08DF379A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Care About Your Craft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Why spend your life developing software unless you care about doing it well?</w:t>
        </w:r>
      </w:ins>
    </w:p>
    <w:p w14:paraId="08DF379B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Think! About Your Work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Turn off the autopilot and take control. Constantly critique and appraise your work.</w:t>
        </w:r>
      </w:ins>
    </w:p>
    <w:p w14:paraId="08DF379C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Provide Options, Don't Make Lame Excuses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Instead of excuses, provide options. Don't say it can't be done; explain what can be done.</w:t>
        </w:r>
      </w:ins>
    </w:p>
    <w:p w14:paraId="08DF379D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Don't Live with Broken Windows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Fix bad designs, wrong decisions, and poor code when you see them.</w:t>
        </w:r>
      </w:ins>
    </w:p>
    <w:p w14:paraId="08DF379E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Be a Catalyst for Change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You can't force change on people. Instead, show them how the future might be and help them participate in creating it.</w:t>
        </w:r>
      </w:ins>
    </w:p>
    <w:p w14:paraId="08DF379F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Remember the Big Picture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Don't get so engrossed in the details that you forget to check what's happening around you.</w:t>
        </w:r>
      </w:ins>
    </w:p>
    <w:p w14:paraId="08DF37A0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2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Make Quality a Requirements Issue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Involve your users in determining the project's real quality requirements.</w:t>
        </w:r>
      </w:ins>
    </w:p>
    <w:p w14:paraId="08DF37A1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2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Invest Regularly in Your Knowledge Portfolio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Make learning a habit.</w:t>
        </w:r>
      </w:ins>
    </w:p>
    <w:p w14:paraId="08DF37A2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2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Critically Analyze What You Read and Hear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Don't be swayed by vendors, media hype, or dogma. Analyze information in terms of you and your project.</w:t>
        </w:r>
      </w:ins>
    </w:p>
    <w:p w14:paraId="08DF37A3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2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It's Both What You Say and the Way You Say It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There's no point in having great ideas if you don't communicate them effectively.</w:t>
        </w:r>
      </w:ins>
    </w:p>
    <w:p w14:paraId="08DF37A4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2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DRY–Don't Repeat Yourself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Every piece of knowledge must have a single, unambiguous, authoritative representation within a system.</w:t>
        </w:r>
      </w:ins>
    </w:p>
    <w:p w14:paraId="08DF37A5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3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3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Make It Easy to Reuse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If it's easy to reuse, people will. Create an environment that supports reuse.</w:t>
        </w:r>
      </w:ins>
    </w:p>
    <w:p w14:paraId="08DF37A6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3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3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Eliminate Effects Between Unrelated Things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Design components that are self-contained. independent, and have a single, well-defined purpose.</w:t>
        </w:r>
      </w:ins>
    </w:p>
    <w:p w14:paraId="08DF37A7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3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3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There Are No Final Decisions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No decision is cast in stone. Instead, consider each as being written in the sand at the beach, and plan for change.</w:t>
        </w:r>
      </w:ins>
    </w:p>
    <w:p w14:paraId="08DF37A8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3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3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Use Tracer Bullets to Find the Target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Tracer bullets let you home in on your target by trying things and seeing how close they land.</w:t>
        </w:r>
      </w:ins>
    </w:p>
    <w:p w14:paraId="08DF37A9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3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3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Prototype to Learn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Prototyping is a learning experience. Its value lies not in the code you produce, but in the lessons you learn.</w:t>
        </w:r>
      </w:ins>
    </w:p>
    <w:p w14:paraId="08DF37AA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4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4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Program Close to the Problem Domain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Design and code in your user's language.</w:t>
        </w:r>
      </w:ins>
    </w:p>
    <w:p w14:paraId="08DF37AB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4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4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Estimate to Avoid Surprises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Estimate before you start. You'll spot potential problems up front.</w:t>
        </w:r>
      </w:ins>
    </w:p>
    <w:p w14:paraId="08DF37AC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4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4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Iterate the Schedule with the Code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Use experience you gain as you implement to refine the project time scales.</w:t>
        </w:r>
      </w:ins>
    </w:p>
    <w:p w14:paraId="08DF37AD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4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4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Keep Knowledge in Plain Text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Plain text won't become obsolete. It helps leverage your work and simplifies debugging and testing.</w:t>
        </w:r>
      </w:ins>
    </w:p>
    <w:p w14:paraId="08DF37AE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4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4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Use the Power of Command Shells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Use the shell when graphical user interfaces don't cut it.</w:t>
        </w:r>
      </w:ins>
    </w:p>
    <w:p w14:paraId="08DF37AF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5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5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Use a Single Editor Well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The editor should be an extension of your hand; make sure your editor is configurable, extensible, and programmable.</w:t>
        </w:r>
      </w:ins>
    </w:p>
    <w:p w14:paraId="08DF37B0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5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5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Always Use Source Code Control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Source code control is a time machine for your work—you can go back.</w:t>
        </w:r>
      </w:ins>
    </w:p>
    <w:p w14:paraId="08DF37B1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5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5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Fix the Problem, Not the Blame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It doesn't really matter whether the bug is your fault or someone else's—it is still your problem, and it still needs to be fixed.</w:t>
        </w:r>
      </w:ins>
    </w:p>
    <w:p w14:paraId="08DF37B2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5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5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Don't Panic When Debugging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Take a deep breath and THINK! about what could be causing the bug.</w:t>
        </w:r>
      </w:ins>
    </w:p>
    <w:p w14:paraId="08DF37B3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5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5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"select" Isn't Broken.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It is rare to find a bug in the OS or the compiler, or even a third-party product or library. The bug is most likely in the application.</w:t>
        </w:r>
      </w:ins>
    </w:p>
    <w:p w14:paraId="08DF37B4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6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6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Don't Assume It—Prove It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Prove your assumptions in the actual environment-- with real data and boundary conditions.</w:t>
        </w:r>
      </w:ins>
    </w:p>
    <w:p w14:paraId="08DF37B5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6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6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Learn a Text Manipulation Language.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You spend a large part of each day working with text. Why not have the computer do some of it for you?</w:t>
        </w:r>
      </w:ins>
    </w:p>
    <w:p w14:paraId="08DF37B6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6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6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Write Code That Writes Code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Code generators increase your productivity and help avoid duplication.</w:t>
        </w:r>
      </w:ins>
    </w:p>
    <w:p w14:paraId="08DF37B7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6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6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You Can't Write Perfect Software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Software can't be perfect. Protect your code and users from the inevitable errors.</w:t>
        </w:r>
      </w:ins>
    </w:p>
    <w:p w14:paraId="08DF37B8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6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6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Design with Contracts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Use contracts to document and verify that code does no more and no less than it claims to do.</w:t>
        </w:r>
      </w:ins>
    </w:p>
    <w:p w14:paraId="08DF37B9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7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7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lastRenderedPageBreak/>
          <w:t>Crash Early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A dead program normally does a lot less damage than a crippled one.</w:t>
        </w:r>
      </w:ins>
    </w:p>
    <w:p w14:paraId="08DF37BA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7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7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Use Assertions to Prevent the Impossible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Assertions validate your assumptions. Use them to protect your code from an uncertain world.</w:t>
        </w:r>
      </w:ins>
    </w:p>
    <w:p w14:paraId="08DF37BB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7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7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Use Exceptions for Exceptional Problems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Exceptions can suffer from all the readability and maintainability problems of classic spaghetti code. Reserve exceptions for exceptional things.</w:t>
        </w:r>
      </w:ins>
    </w:p>
    <w:p w14:paraId="08DF37BC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7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7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Finish What You Start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Where possible, the routine or object that allocates a resource should be responsible for deallocating it.</w:t>
        </w:r>
      </w:ins>
    </w:p>
    <w:p w14:paraId="08DF37BD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7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7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Minimize Coupling Between Modules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Avoid coupling by writing "shy" code and applying the Law of Demeter.</w:t>
        </w:r>
      </w:ins>
    </w:p>
    <w:p w14:paraId="08DF37BE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8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8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Configure, Don't Integrate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Implement technology choices for an application as configuration options, not through integration or engineering.</w:t>
        </w:r>
      </w:ins>
    </w:p>
    <w:p w14:paraId="08DF37BF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8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8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Put Abstractions in Code, Details in Metadata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Program for the general case, and put the specifics outside the compiled code base.</w:t>
        </w:r>
      </w:ins>
    </w:p>
    <w:p w14:paraId="08DF37C0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8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8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Analyze Workflow to Improve Concurrency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Exploit concurrency in your user's workflow.</w:t>
        </w:r>
      </w:ins>
    </w:p>
    <w:p w14:paraId="08DF37C1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8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8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Design Using Services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Design in terms of services—independent, concurrent objects behind well-defined, consistent interfaces.</w:t>
        </w:r>
      </w:ins>
    </w:p>
    <w:p w14:paraId="08DF37C2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8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8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Always Design for Concurrency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Allow for concurrency, and you'll design cleaner interfaces with fewer assumptions.</w:t>
        </w:r>
      </w:ins>
    </w:p>
    <w:p w14:paraId="08DF37C3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9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9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Separate Views from Models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Gain flexibility at low cost by designing your application in terms of models and views.</w:t>
        </w:r>
      </w:ins>
    </w:p>
    <w:p w14:paraId="08DF37C4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9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9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Use Blackboards to Coordinate Workflow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Use blackboards to coordinate disparate facts and agents, while maintaining independence and isolation among participants.</w:t>
        </w:r>
      </w:ins>
    </w:p>
    <w:p w14:paraId="08DF37C5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9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9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Don't Program by Coincidence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Rely only on reliable things. Beware of accidental complexity, and don't confuse a happy coincidence with a purposeful plan.</w:t>
        </w:r>
      </w:ins>
    </w:p>
    <w:p w14:paraId="08DF37C6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9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9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Estimate the Order of Your Algorithms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Get a feel for how long things are likely to take before you write code.</w:t>
        </w:r>
      </w:ins>
    </w:p>
    <w:p w14:paraId="08DF37C7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9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9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Test Your Estimates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Mathematical analysis of algorithms doesn't tell you everything. Try timing your code in its target environment.</w:t>
        </w:r>
      </w:ins>
    </w:p>
    <w:p w14:paraId="08DF37C8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0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0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Refactor Early, Refactor Often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Just as you might weed and rearrange a garden, rewrite, rework, and re-architect code when it needs it. Fix the root of the problem.</w:t>
        </w:r>
      </w:ins>
    </w:p>
    <w:p w14:paraId="08DF37C9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0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0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Design to Test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Start thinking about testing before you write a line of code.</w:t>
        </w:r>
      </w:ins>
    </w:p>
    <w:p w14:paraId="08DF37CA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0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0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Test Your Software, or Your Users Will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Test ruthlessly. Don't make your users find bugs for you.</w:t>
        </w:r>
      </w:ins>
    </w:p>
    <w:p w14:paraId="08DF37CB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0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0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Don't Use Wizard Code You Don't Understand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Wizards can generate reams of code. Make sure you understand all of it before you incorporate it into your project.</w:t>
        </w:r>
      </w:ins>
    </w:p>
    <w:p w14:paraId="08DF37CC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0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0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Don't Gather Requirements–Dig for Them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Requirements rarely lie on the surface. They're buried deep beneath layers of assumptions, misconceptions, and politics.</w:t>
        </w:r>
      </w:ins>
    </w:p>
    <w:p w14:paraId="08DF37CD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1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1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Workwith a User to Think Like a User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It's the best way to gain insight into how the system will really be used.</w:t>
        </w:r>
      </w:ins>
    </w:p>
    <w:p w14:paraId="08DF37CE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1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1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Abstractions Live Longer than Details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Invest in the abstraction, not the implementation. Abstractions can survive the barrage of changes from different implementations and new technologies.</w:t>
        </w:r>
      </w:ins>
    </w:p>
    <w:p w14:paraId="08DF37CF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1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1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Use a Project Glossary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Create and maintain a single source of all the specific terms and vocabulary for a project.</w:t>
        </w:r>
      </w:ins>
    </w:p>
    <w:p w14:paraId="08DF37D0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1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1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Don't Think Outside the Box–Find the Box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When faced with an impossible problem, identify the real constraints. Ask yourself: "Does it have to be done this way? Does it have to be done at all?"</w:t>
        </w:r>
      </w:ins>
    </w:p>
    <w:p w14:paraId="08DF37D1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1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1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Start When You're Ready.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You've been building experience all your life. Don't ignore niggling doubts.</w:t>
        </w:r>
      </w:ins>
    </w:p>
    <w:p w14:paraId="08DF37D2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2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2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Some Things Are Better Done than Described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Don't fall into the specification spiral—at some point you need to start coding.</w:t>
        </w:r>
      </w:ins>
    </w:p>
    <w:p w14:paraId="08DF37D3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2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2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Don't Be a Slave to Formal Methods.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Don't blindly adopt any technique without putting it into the context of your development practices and capabilities.</w:t>
        </w:r>
      </w:ins>
    </w:p>
    <w:p w14:paraId="08DF37D4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2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2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Costly Tools Don't Produce Better Designs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Beware of vendor hype, industry dogma, and the aura of the price tag. Judge tools on their merits.</w:t>
        </w:r>
      </w:ins>
    </w:p>
    <w:p w14:paraId="08DF37D5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2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2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Organize Teams Around Functionality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Don't separate designers from coders, testers from data modelers. Build teams the way you build code.</w:t>
        </w:r>
      </w:ins>
    </w:p>
    <w:p w14:paraId="08DF37D6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2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2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Don't Use Manual Procedures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A shell script or batch file will execute the same instructions, in the same order, time after time.</w:t>
        </w:r>
      </w:ins>
    </w:p>
    <w:p w14:paraId="08DF37D7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3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3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Test Early. Test Often. Test Automatically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Tests that run with every build are much more effective than test plans that sit on a shelf.</w:t>
        </w:r>
      </w:ins>
    </w:p>
    <w:p w14:paraId="08DF37D8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3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3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Coding Ain't Done 'Til All the Tests Run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'Nuff said.</w:t>
        </w:r>
      </w:ins>
    </w:p>
    <w:p w14:paraId="08DF37D9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3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3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Use Saboteurs to Test Your Testing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Introduce bugs on purpose in a separate copy of the source to verify that testing will catch them.</w:t>
        </w:r>
      </w:ins>
    </w:p>
    <w:p w14:paraId="08DF37DA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3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3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Test State Coverage, Not Code Coverage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Identify and test significant program states. Just testing lines of code isn't enough.</w:t>
        </w:r>
      </w:ins>
    </w:p>
    <w:p w14:paraId="08DF37DB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3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3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Find Bugs Once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Once a human tester finds a bug, it should be the last time a human tester finds that bug. Automatic tests should check for it from then on.</w:t>
        </w:r>
      </w:ins>
    </w:p>
    <w:p w14:paraId="08DF37DC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4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4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lastRenderedPageBreak/>
          <w:t>English is Just a Programming Language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Write documents as you would write code: honor the DRY principle, use metadata, MVC, automatic generation, and so on.</w:t>
        </w:r>
      </w:ins>
    </w:p>
    <w:p w14:paraId="08DF37DD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4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4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Build Documentation In, Don't Bolt It On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Documentation created separately from code is less likely to be correct and up to date.</w:t>
        </w:r>
      </w:ins>
    </w:p>
    <w:p w14:paraId="08DF37DE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4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4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Gently Exceed Your Users' Expectations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Come to understand your users' expectations, then deliver just that little bit more.</w:t>
        </w:r>
      </w:ins>
    </w:p>
    <w:p w14:paraId="08DF37DF" w14:textId="77777777" w:rsidR="00E51AB0" w:rsidRPr="00E51AB0" w:rsidRDefault="00E51AB0" w:rsidP="00E51AB0">
      <w:pPr>
        <w:numPr>
          <w:ilvl w:val="0"/>
          <w:numId w:val="1"/>
        </w:numPr>
        <w:spacing w:before="100" w:beforeAutospacing="1" w:after="100" w:afterAutospacing="1" w:line="187" w:lineRule="atLeast"/>
        <w:rPr>
          <w:ins w:id="14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4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Sign Your Work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Craftsmen of an earlier age were proud to sign their work. You should be, too.</w:t>
        </w:r>
      </w:ins>
    </w:p>
    <w:p w14:paraId="08DF37E0" w14:textId="77777777" w:rsidR="00E51AB0" w:rsidRPr="00E51AB0" w:rsidRDefault="00E51AB0" w:rsidP="00E51AB0">
      <w:pPr>
        <w:spacing w:after="0" w:line="187" w:lineRule="atLeast"/>
        <w:outlineLvl w:val="2"/>
        <w:rPr>
          <w:ins w:id="148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14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Languages To Learn</w:t>
        </w:r>
      </w:ins>
    </w:p>
    <w:p w14:paraId="08DF37E1" w14:textId="77777777" w:rsidR="00E51AB0" w:rsidRPr="00E51AB0" w:rsidRDefault="00E51AB0" w:rsidP="00E51AB0">
      <w:pPr>
        <w:shd w:val="clear" w:color="auto" w:fill="F5F5F5"/>
        <w:spacing w:after="100" w:line="187" w:lineRule="atLeast"/>
        <w:rPr>
          <w:ins w:id="15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5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Tired of C, C++, and Java? Try CLOS, Dylan, Eiffel, Objective C, Prolog, Smalltalk, or TOM. Each of these languages has different capabilities and a different "flavor." Try a small project at home using one or more of them.</w:t>
        </w:r>
      </w:ins>
    </w:p>
    <w:p w14:paraId="08DF37E2" w14:textId="77777777" w:rsidR="00E51AB0" w:rsidRPr="00E51AB0" w:rsidRDefault="00E51AB0" w:rsidP="00E51AB0">
      <w:pPr>
        <w:spacing w:after="0" w:line="187" w:lineRule="atLeast"/>
        <w:outlineLvl w:val="2"/>
        <w:rPr>
          <w:ins w:id="152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153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The WISDOM Acrostic</w:t>
        </w:r>
      </w:ins>
    </w:p>
    <w:p w14:paraId="08DF37E3" w14:textId="77777777" w:rsidR="00E51AB0" w:rsidRPr="00E51AB0" w:rsidRDefault="00E51AB0" w:rsidP="00E51AB0">
      <w:pPr>
        <w:shd w:val="clear" w:color="auto" w:fill="F5F5F5"/>
        <w:spacing w:after="100" w:line="187" w:lineRule="atLeast"/>
        <w:rPr>
          <w:ins w:id="15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5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W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hat do you want them to learn?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What</w:t>
        </w:r>
        <w:r w:rsidRPr="00E51AB0">
          <w:rPr>
            <w:rFonts w:ascii="Calibri" w:eastAsia="Times New Roman" w:hAnsi="Calibri" w:cs="Times New Roman"/>
            <w:color w:val="333333"/>
            <w:sz w:val="15"/>
            <w:lang w:eastAsia="en-GB"/>
          </w:rPr>
          <w:t> </w:t>
        </w:r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i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s their interest in what you've got to say?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How</w:t>
        </w:r>
        <w:r w:rsidRPr="00E51AB0">
          <w:rPr>
            <w:rFonts w:ascii="Calibri" w:eastAsia="Times New Roman" w:hAnsi="Calibri" w:cs="Times New Roman"/>
            <w:color w:val="333333"/>
            <w:sz w:val="15"/>
            <w:lang w:eastAsia="en-GB"/>
          </w:rPr>
          <w:t> </w:t>
        </w:r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s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ophisticated are they?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How much</w:t>
        </w:r>
        <w:r w:rsidRPr="00E51AB0">
          <w:rPr>
            <w:rFonts w:ascii="Calibri" w:eastAsia="Times New Roman" w:hAnsi="Calibri" w:cs="Times New Roman"/>
            <w:color w:val="333333"/>
            <w:sz w:val="15"/>
            <w:lang w:eastAsia="en-GB"/>
          </w:rPr>
          <w:t> </w:t>
        </w:r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d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etail do they want?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Whom do you want to</w:t>
        </w:r>
        <w:r w:rsidRPr="00E51AB0">
          <w:rPr>
            <w:rFonts w:ascii="Calibri" w:eastAsia="Times New Roman" w:hAnsi="Calibri" w:cs="Times New Roman"/>
            <w:color w:val="333333"/>
            <w:sz w:val="15"/>
            <w:lang w:eastAsia="en-GB"/>
          </w:rPr>
          <w:t> </w:t>
        </w:r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o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wn the information?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br/>
          <w:t>How can you</w:t>
        </w:r>
        <w:r w:rsidRPr="00E51AB0">
          <w:rPr>
            <w:rFonts w:ascii="Calibri" w:eastAsia="Times New Roman" w:hAnsi="Calibri" w:cs="Times New Roman"/>
            <w:color w:val="333333"/>
            <w:sz w:val="15"/>
            <w:lang w:eastAsia="en-GB"/>
          </w:rPr>
          <w:t> </w:t>
        </w:r>
        <w:r w:rsidRPr="00E51AB0">
          <w:rPr>
            <w:rFonts w:ascii="Calibri" w:eastAsia="Times New Roman" w:hAnsi="Calibri" w:cs="Times New Roman"/>
            <w:b/>
            <w:bCs/>
            <w:color w:val="333333"/>
            <w:sz w:val="15"/>
            <w:szCs w:val="15"/>
            <w:shd w:val="clear" w:color="auto" w:fill="FFFFFF"/>
            <w:lang w:eastAsia="en-GB"/>
          </w:rPr>
          <w:t>m</w:t>
        </w:r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otivate them to listen to you?</w:t>
        </w:r>
      </w:ins>
    </w:p>
    <w:p w14:paraId="08DF37E4" w14:textId="77777777" w:rsidR="00E51AB0" w:rsidRPr="00E51AB0" w:rsidRDefault="00E51AB0" w:rsidP="00E51AB0">
      <w:pPr>
        <w:spacing w:after="0" w:line="187" w:lineRule="atLeast"/>
        <w:outlineLvl w:val="2"/>
        <w:rPr>
          <w:ins w:id="156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15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How to Maintain Orthogonality</w:t>
        </w:r>
      </w:ins>
    </w:p>
    <w:p w14:paraId="08DF37E5" w14:textId="77777777" w:rsidR="00E51AB0" w:rsidRPr="00E51AB0" w:rsidRDefault="00E51AB0" w:rsidP="00E51AB0">
      <w:pPr>
        <w:numPr>
          <w:ilvl w:val="0"/>
          <w:numId w:val="2"/>
        </w:numPr>
        <w:spacing w:before="100" w:beforeAutospacing="1" w:after="100" w:afterAutospacing="1" w:line="187" w:lineRule="atLeast"/>
        <w:rPr>
          <w:ins w:id="15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59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Design independent, well-defined components.</w:t>
        </w:r>
      </w:ins>
    </w:p>
    <w:p w14:paraId="08DF37E6" w14:textId="77777777" w:rsidR="00E51AB0" w:rsidRPr="00E51AB0" w:rsidRDefault="00E51AB0" w:rsidP="00E51AB0">
      <w:pPr>
        <w:numPr>
          <w:ilvl w:val="0"/>
          <w:numId w:val="2"/>
        </w:numPr>
        <w:spacing w:before="100" w:beforeAutospacing="1" w:after="100" w:afterAutospacing="1" w:line="187" w:lineRule="atLeast"/>
        <w:rPr>
          <w:ins w:id="16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6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Keep your code decoupled.</w:t>
        </w:r>
      </w:ins>
    </w:p>
    <w:p w14:paraId="08DF37E7" w14:textId="77777777" w:rsidR="00E51AB0" w:rsidRPr="00E51AB0" w:rsidRDefault="00E51AB0" w:rsidP="00E51AB0">
      <w:pPr>
        <w:numPr>
          <w:ilvl w:val="0"/>
          <w:numId w:val="2"/>
        </w:numPr>
        <w:spacing w:before="100" w:beforeAutospacing="1" w:after="100" w:afterAutospacing="1" w:line="187" w:lineRule="atLeast"/>
        <w:rPr>
          <w:ins w:id="16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6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Avoid global data.</w:t>
        </w:r>
      </w:ins>
    </w:p>
    <w:p w14:paraId="08DF37E8" w14:textId="77777777" w:rsidR="00E51AB0" w:rsidRPr="00E51AB0" w:rsidRDefault="00E51AB0" w:rsidP="00E51AB0">
      <w:pPr>
        <w:numPr>
          <w:ilvl w:val="0"/>
          <w:numId w:val="2"/>
        </w:numPr>
        <w:spacing w:before="100" w:beforeAutospacing="1" w:after="100" w:afterAutospacing="1" w:line="187" w:lineRule="atLeast"/>
        <w:rPr>
          <w:ins w:id="16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65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Refactor similar functions.</w:t>
        </w:r>
      </w:ins>
    </w:p>
    <w:p w14:paraId="08DF37E9" w14:textId="77777777" w:rsidR="00E51AB0" w:rsidRPr="00E51AB0" w:rsidRDefault="00E51AB0" w:rsidP="00E51AB0">
      <w:pPr>
        <w:spacing w:after="0" w:line="187" w:lineRule="atLeast"/>
        <w:outlineLvl w:val="2"/>
        <w:rPr>
          <w:ins w:id="166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16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Things to prototype</w:t>
        </w:r>
      </w:ins>
    </w:p>
    <w:p w14:paraId="08DF37EA" w14:textId="77777777" w:rsidR="00E51AB0" w:rsidRPr="00E51AB0" w:rsidRDefault="00E51AB0" w:rsidP="00E51AB0">
      <w:pPr>
        <w:numPr>
          <w:ilvl w:val="0"/>
          <w:numId w:val="3"/>
        </w:numPr>
        <w:spacing w:before="100" w:beforeAutospacing="1" w:after="100" w:afterAutospacing="1" w:line="187" w:lineRule="atLeast"/>
        <w:rPr>
          <w:ins w:id="16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69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Architecture</w:t>
        </w:r>
      </w:ins>
    </w:p>
    <w:p w14:paraId="08DF37EB" w14:textId="77777777" w:rsidR="00E51AB0" w:rsidRPr="00E51AB0" w:rsidRDefault="00E51AB0" w:rsidP="00E51AB0">
      <w:pPr>
        <w:numPr>
          <w:ilvl w:val="0"/>
          <w:numId w:val="3"/>
        </w:numPr>
        <w:spacing w:before="100" w:beforeAutospacing="1" w:after="100" w:afterAutospacing="1" w:line="187" w:lineRule="atLeast"/>
        <w:rPr>
          <w:ins w:id="17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7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New functionality in an existing system</w:t>
        </w:r>
      </w:ins>
    </w:p>
    <w:p w14:paraId="08DF37EC" w14:textId="77777777" w:rsidR="00E51AB0" w:rsidRPr="00E51AB0" w:rsidRDefault="00E51AB0" w:rsidP="00E51AB0">
      <w:pPr>
        <w:numPr>
          <w:ilvl w:val="0"/>
          <w:numId w:val="3"/>
        </w:numPr>
        <w:spacing w:before="100" w:beforeAutospacing="1" w:after="100" w:afterAutospacing="1" w:line="187" w:lineRule="atLeast"/>
        <w:rPr>
          <w:ins w:id="17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7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Structure or contents of external data</w:t>
        </w:r>
      </w:ins>
    </w:p>
    <w:p w14:paraId="08DF37ED" w14:textId="77777777" w:rsidR="00E51AB0" w:rsidRPr="00E51AB0" w:rsidRDefault="00E51AB0" w:rsidP="00E51AB0">
      <w:pPr>
        <w:numPr>
          <w:ilvl w:val="0"/>
          <w:numId w:val="3"/>
        </w:numPr>
        <w:spacing w:before="100" w:beforeAutospacing="1" w:after="100" w:afterAutospacing="1" w:line="187" w:lineRule="atLeast"/>
        <w:rPr>
          <w:ins w:id="17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75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Third-party tools or components</w:t>
        </w:r>
      </w:ins>
    </w:p>
    <w:p w14:paraId="08DF37EE" w14:textId="77777777" w:rsidR="00E51AB0" w:rsidRPr="00E51AB0" w:rsidRDefault="00E51AB0" w:rsidP="00E51AB0">
      <w:pPr>
        <w:numPr>
          <w:ilvl w:val="0"/>
          <w:numId w:val="3"/>
        </w:numPr>
        <w:spacing w:before="100" w:beforeAutospacing="1" w:after="100" w:afterAutospacing="1" w:line="187" w:lineRule="atLeast"/>
        <w:rPr>
          <w:ins w:id="17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77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Performance issues</w:t>
        </w:r>
      </w:ins>
    </w:p>
    <w:p w14:paraId="08DF37EF" w14:textId="77777777" w:rsidR="00E51AB0" w:rsidRPr="00E51AB0" w:rsidRDefault="00E51AB0" w:rsidP="00E51AB0">
      <w:pPr>
        <w:numPr>
          <w:ilvl w:val="0"/>
          <w:numId w:val="3"/>
        </w:numPr>
        <w:spacing w:before="100" w:beforeAutospacing="1" w:after="100" w:afterAutospacing="1" w:line="187" w:lineRule="atLeast"/>
        <w:rPr>
          <w:ins w:id="17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79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User interface design</w:t>
        </w:r>
      </w:ins>
    </w:p>
    <w:p w14:paraId="08DF37F0" w14:textId="77777777" w:rsidR="00E51AB0" w:rsidRPr="00E51AB0" w:rsidRDefault="00E51AB0" w:rsidP="00E51AB0">
      <w:pPr>
        <w:spacing w:after="0" w:line="187" w:lineRule="atLeast"/>
        <w:outlineLvl w:val="2"/>
        <w:rPr>
          <w:ins w:id="180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181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Architectural Questions</w:t>
        </w:r>
      </w:ins>
    </w:p>
    <w:p w14:paraId="08DF37F1" w14:textId="77777777" w:rsidR="00E51AB0" w:rsidRPr="00E51AB0" w:rsidRDefault="00E51AB0" w:rsidP="00E51AB0">
      <w:pPr>
        <w:numPr>
          <w:ilvl w:val="0"/>
          <w:numId w:val="4"/>
        </w:numPr>
        <w:spacing w:before="100" w:beforeAutospacing="1" w:after="100" w:afterAutospacing="1" w:line="187" w:lineRule="atLeast"/>
        <w:rPr>
          <w:ins w:id="18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8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Are responsibilities well defined?</w:t>
        </w:r>
      </w:ins>
    </w:p>
    <w:p w14:paraId="08DF37F2" w14:textId="77777777" w:rsidR="00E51AB0" w:rsidRPr="00E51AB0" w:rsidRDefault="00E51AB0" w:rsidP="00E51AB0">
      <w:pPr>
        <w:numPr>
          <w:ilvl w:val="0"/>
          <w:numId w:val="4"/>
        </w:numPr>
        <w:spacing w:before="100" w:beforeAutospacing="1" w:after="100" w:afterAutospacing="1" w:line="187" w:lineRule="atLeast"/>
        <w:rPr>
          <w:ins w:id="18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85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Are the collaborations well defined?</w:t>
        </w:r>
      </w:ins>
    </w:p>
    <w:p w14:paraId="08DF37F3" w14:textId="77777777" w:rsidR="00E51AB0" w:rsidRPr="00E51AB0" w:rsidRDefault="00E51AB0" w:rsidP="00E51AB0">
      <w:pPr>
        <w:numPr>
          <w:ilvl w:val="0"/>
          <w:numId w:val="4"/>
        </w:numPr>
        <w:spacing w:before="100" w:beforeAutospacing="1" w:after="100" w:afterAutospacing="1" w:line="187" w:lineRule="atLeast"/>
        <w:rPr>
          <w:ins w:id="18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87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Is coupling minimized?</w:t>
        </w:r>
      </w:ins>
    </w:p>
    <w:p w14:paraId="08DF37F4" w14:textId="77777777" w:rsidR="00E51AB0" w:rsidRPr="00E51AB0" w:rsidRDefault="00E51AB0" w:rsidP="00E51AB0">
      <w:pPr>
        <w:numPr>
          <w:ilvl w:val="0"/>
          <w:numId w:val="4"/>
        </w:numPr>
        <w:spacing w:before="100" w:beforeAutospacing="1" w:after="100" w:afterAutospacing="1" w:line="187" w:lineRule="atLeast"/>
        <w:rPr>
          <w:ins w:id="18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89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Can you identify potential duplication?</w:t>
        </w:r>
      </w:ins>
    </w:p>
    <w:p w14:paraId="08DF37F5" w14:textId="77777777" w:rsidR="00E51AB0" w:rsidRPr="00E51AB0" w:rsidRDefault="00E51AB0" w:rsidP="00E51AB0">
      <w:pPr>
        <w:numPr>
          <w:ilvl w:val="0"/>
          <w:numId w:val="4"/>
        </w:numPr>
        <w:spacing w:before="100" w:beforeAutospacing="1" w:after="100" w:afterAutospacing="1" w:line="187" w:lineRule="atLeast"/>
        <w:rPr>
          <w:ins w:id="19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9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Are interface definitions and constraints acceptable?</w:t>
        </w:r>
      </w:ins>
    </w:p>
    <w:p w14:paraId="08DF37F6" w14:textId="77777777" w:rsidR="00E51AB0" w:rsidRPr="00E51AB0" w:rsidRDefault="00E51AB0" w:rsidP="00E51AB0">
      <w:pPr>
        <w:numPr>
          <w:ilvl w:val="0"/>
          <w:numId w:val="4"/>
        </w:numPr>
        <w:spacing w:before="100" w:beforeAutospacing="1" w:after="100" w:afterAutospacing="1" w:line="187" w:lineRule="atLeast"/>
        <w:rPr>
          <w:ins w:id="19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9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Can modules access needed data—when needed?</w:t>
        </w:r>
      </w:ins>
    </w:p>
    <w:p w14:paraId="08DF37F7" w14:textId="77777777" w:rsidR="00E51AB0" w:rsidRPr="00E51AB0" w:rsidRDefault="00E51AB0" w:rsidP="00E51AB0">
      <w:pPr>
        <w:spacing w:after="0" w:line="187" w:lineRule="atLeast"/>
        <w:outlineLvl w:val="2"/>
        <w:rPr>
          <w:ins w:id="194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19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Debugging Checklist</w:t>
        </w:r>
      </w:ins>
    </w:p>
    <w:p w14:paraId="08DF37F8" w14:textId="77777777" w:rsidR="00E51AB0" w:rsidRPr="00E51AB0" w:rsidRDefault="00E51AB0" w:rsidP="00E51AB0">
      <w:pPr>
        <w:numPr>
          <w:ilvl w:val="0"/>
          <w:numId w:val="5"/>
        </w:numPr>
        <w:spacing w:before="100" w:beforeAutospacing="1" w:after="100" w:afterAutospacing="1" w:line="187" w:lineRule="atLeast"/>
        <w:rPr>
          <w:ins w:id="19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97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Is the problem being reported a direct result of the underlying bug, or merely a symptom?</w:t>
        </w:r>
      </w:ins>
    </w:p>
    <w:p w14:paraId="08DF37F9" w14:textId="77777777" w:rsidR="00E51AB0" w:rsidRPr="00E51AB0" w:rsidRDefault="00E51AB0" w:rsidP="00E51AB0">
      <w:pPr>
        <w:numPr>
          <w:ilvl w:val="0"/>
          <w:numId w:val="5"/>
        </w:numPr>
        <w:spacing w:before="100" w:beforeAutospacing="1" w:after="100" w:afterAutospacing="1" w:line="187" w:lineRule="atLeast"/>
        <w:rPr>
          <w:ins w:id="19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199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Is the bug really in the compiler? Is it in the OS? Or is it in your code?</w:t>
        </w:r>
      </w:ins>
    </w:p>
    <w:p w14:paraId="08DF37FA" w14:textId="77777777" w:rsidR="00E51AB0" w:rsidRPr="00E51AB0" w:rsidRDefault="00E51AB0" w:rsidP="00E51AB0">
      <w:pPr>
        <w:numPr>
          <w:ilvl w:val="0"/>
          <w:numId w:val="5"/>
        </w:numPr>
        <w:spacing w:before="100" w:beforeAutospacing="1" w:after="100" w:afterAutospacing="1" w:line="187" w:lineRule="atLeast"/>
        <w:rPr>
          <w:ins w:id="20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0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If you explained this problem in detail to a coworker, what would you say?</w:t>
        </w:r>
      </w:ins>
    </w:p>
    <w:p w14:paraId="08DF37FB" w14:textId="77777777" w:rsidR="00E51AB0" w:rsidRPr="00E51AB0" w:rsidRDefault="00E51AB0" w:rsidP="00E51AB0">
      <w:pPr>
        <w:numPr>
          <w:ilvl w:val="0"/>
          <w:numId w:val="5"/>
        </w:numPr>
        <w:spacing w:before="100" w:beforeAutospacing="1" w:after="100" w:afterAutospacing="1" w:line="187" w:lineRule="atLeast"/>
        <w:rPr>
          <w:ins w:id="20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0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If the suspect code passes its unit tests, are the tests complete enough? What happens if you run the unit test with this data?</w:t>
        </w:r>
      </w:ins>
    </w:p>
    <w:p w14:paraId="08DF37FC" w14:textId="77777777" w:rsidR="00E51AB0" w:rsidRPr="00E51AB0" w:rsidRDefault="00E51AB0" w:rsidP="00E51AB0">
      <w:pPr>
        <w:numPr>
          <w:ilvl w:val="0"/>
          <w:numId w:val="5"/>
        </w:numPr>
        <w:spacing w:before="100" w:beforeAutospacing="1" w:after="100" w:afterAutospacing="1" w:line="187" w:lineRule="atLeast"/>
        <w:rPr>
          <w:ins w:id="20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05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Do the conditions that caused this bug exist anywhere else in the system?</w:t>
        </w:r>
      </w:ins>
    </w:p>
    <w:p w14:paraId="08DF37FD" w14:textId="77777777" w:rsidR="00E51AB0" w:rsidRPr="00E51AB0" w:rsidRDefault="00E51AB0" w:rsidP="00E51AB0">
      <w:pPr>
        <w:spacing w:after="0" w:line="187" w:lineRule="atLeast"/>
        <w:outlineLvl w:val="2"/>
        <w:rPr>
          <w:ins w:id="206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20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Law of Demeter for Functions</w:t>
        </w:r>
      </w:ins>
    </w:p>
    <w:p w14:paraId="08DF37FE" w14:textId="77777777" w:rsidR="00E51AB0" w:rsidRPr="00E51AB0" w:rsidRDefault="00E51AB0" w:rsidP="00E51AB0">
      <w:pPr>
        <w:spacing w:after="0" w:line="187" w:lineRule="atLeast"/>
        <w:rPr>
          <w:ins w:id="208" w:author="Unknown"/>
          <w:rFonts w:ascii="Times New Roman" w:eastAsia="Times New Roman" w:hAnsi="Times New Roman" w:cs="Times New Roman"/>
          <w:sz w:val="15"/>
          <w:szCs w:val="15"/>
          <w:lang w:eastAsia="en-GB"/>
        </w:rPr>
      </w:pPr>
      <w:ins w:id="209" w:author="Unknown">
        <w:r w:rsidRPr="00E51AB0">
          <w:rPr>
            <w:rFonts w:ascii="Calibri" w:eastAsia="Times New Roman" w:hAnsi="Calibri" w:cs="Times New Roman"/>
            <w:color w:val="333333"/>
            <w:sz w:val="15"/>
            <w:lang w:eastAsia="en-GB"/>
          </w:rPr>
          <w:t>An object's method should call only methods belonging to:</w:t>
        </w:r>
      </w:ins>
    </w:p>
    <w:p w14:paraId="08DF37FF" w14:textId="77777777" w:rsidR="00E51AB0" w:rsidRPr="00E51AB0" w:rsidRDefault="00E51AB0" w:rsidP="00E51AB0">
      <w:pPr>
        <w:numPr>
          <w:ilvl w:val="0"/>
          <w:numId w:val="6"/>
        </w:numPr>
        <w:spacing w:before="100" w:beforeAutospacing="1" w:after="100" w:afterAutospacing="1" w:line="187" w:lineRule="atLeast"/>
        <w:rPr>
          <w:ins w:id="210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ins w:id="21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Itself</w:t>
        </w:r>
      </w:ins>
    </w:p>
    <w:p w14:paraId="08DF3800" w14:textId="77777777" w:rsidR="00E51AB0" w:rsidRPr="00E51AB0" w:rsidRDefault="00E51AB0" w:rsidP="00E51AB0">
      <w:pPr>
        <w:numPr>
          <w:ilvl w:val="0"/>
          <w:numId w:val="6"/>
        </w:numPr>
        <w:spacing w:before="100" w:beforeAutospacing="1" w:after="100" w:afterAutospacing="1" w:line="187" w:lineRule="atLeast"/>
        <w:rPr>
          <w:ins w:id="21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1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lastRenderedPageBreak/>
          <w:t>Any parameters passed in</w:t>
        </w:r>
      </w:ins>
    </w:p>
    <w:p w14:paraId="08DF3801" w14:textId="77777777" w:rsidR="00E51AB0" w:rsidRPr="00E51AB0" w:rsidRDefault="00E51AB0" w:rsidP="00E51AB0">
      <w:pPr>
        <w:numPr>
          <w:ilvl w:val="0"/>
          <w:numId w:val="6"/>
        </w:numPr>
        <w:spacing w:before="100" w:beforeAutospacing="1" w:after="100" w:afterAutospacing="1" w:line="187" w:lineRule="atLeast"/>
        <w:rPr>
          <w:ins w:id="21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15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Objects it creates</w:t>
        </w:r>
      </w:ins>
    </w:p>
    <w:p w14:paraId="08DF3802" w14:textId="77777777" w:rsidR="00E51AB0" w:rsidRPr="00E51AB0" w:rsidRDefault="00E51AB0" w:rsidP="00E51AB0">
      <w:pPr>
        <w:numPr>
          <w:ilvl w:val="0"/>
          <w:numId w:val="6"/>
        </w:numPr>
        <w:spacing w:before="100" w:beforeAutospacing="1" w:after="100" w:afterAutospacing="1" w:line="187" w:lineRule="atLeast"/>
        <w:rPr>
          <w:ins w:id="21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17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Component objects</w:t>
        </w:r>
      </w:ins>
    </w:p>
    <w:p w14:paraId="08DF3803" w14:textId="77777777" w:rsidR="00E51AB0" w:rsidRPr="00E51AB0" w:rsidRDefault="00E51AB0" w:rsidP="00E51AB0">
      <w:pPr>
        <w:spacing w:after="0" w:line="187" w:lineRule="atLeast"/>
        <w:outlineLvl w:val="2"/>
        <w:rPr>
          <w:ins w:id="218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21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How to Program Deliberately</w:t>
        </w:r>
      </w:ins>
    </w:p>
    <w:p w14:paraId="08DF3804" w14:textId="77777777" w:rsidR="00E51AB0" w:rsidRPr="00E51AB0" w:rsidRDefault="00E51AB0" w:rsidP="00E51AB0">
      <w:pPr>
        <w:numPr>
          <w:ilvl w:val="0"/>
          <w:numId w:val="7"/>
        </w:numPr>
        <w:spacing w:before="100" w:beforeAutospacing="1" w:after="100" w:afterAutospacing="1" w:line="187" w:lineRule="atLeast"/>
        <w:rPr>
          <w:ins w:id="22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2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Stay aware of what you're doing.</w:t>
        </w:r>
      </w:ins>
    </w:p>
    <w:p w14:paraId="08DF3805" w14:textId="77777777" w:rsidR="00E51AB0" w:rsidRPr="00E51AB0" w:rsidRDefault="00E51AB0" w:rsidP="00E51AB0">
      <w:pPr>
        <w:numPr>
          <w:ilvl w:val="0"/>
          <w:numId w:val="7"/>
        </w:numPr>
        <w:spacing w:before="100" w:beforeAutospacing="1" w:after="100" w:afterAutospacing="1" w:line="187" w:lineRule="atLeast"/>
        <w:rPr>
          <w:ins w:id="22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2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Don't code blindfolded.</w:t>
        </w:r>
      </w:ins>
    </w:p>
    <w:p w14:paraId="08DF3806" w14:textId="77777777" w:rsidR="00E51AB0" w:rsidRPr="00E51AB0" w:rsidRDefault="00E51AB0" w:rsidP="00E51AB0">
      <w:pPr>
        <w:numPr>
          <w:ilvl w:val="0"/>
          <w:numId w:val="7"/>
        </w:numPr>
        <w:spacing w:before="100" w:beforeAutospacing="1" w:after="100" w:afterAutospacing="1" w:line="187" w:lineRule="atLeast"/>
        <w:rPr>
          <w:ins w:id="22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25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Proceed from a plan.</w:t>
        </w:r>
      </w:ins>
    </w:p>
    <w:p w14:paraId="08DF3807" w14:textId="77777777" w:rsidR="00E51AB0" w:rsidRPr="00E51AB0" w:rsidRDefault="00E51AB0" w:rsidP="00E51AB0">
      <w:pPr>
        <w:numPr>
          <w:ilvl w:val="0"/>
          <w:numId w:val="7"/>
        </w:numPr>
        <w:spacing w:before="100" w:beforeAutospacing="1" w:after="100" w:afterAutospacing="1" w:line="187" w:lineRule="atLeast"/>
        <w:rPr>
          <w:ins w:id="22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27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Rely only on reliable things.</w:t>
        </w:r>
      </w:ins>
    </w:p>
    <w:p w14:paraId="08DF3808" w14:textId="77777777" w:rsidR="00E51AB0" w:rsidRPr="00E51AB0" w:rsidRDefault="00E51AB0" w:rsidP="00E51AB0">
      <w:pPr>
        <w:numPr>
          <w:ilvl w:val="0"/>
          <w:numId w:val="7"/>
        </w:numPr>
        <w:spacing w:before="100" w:beforeAutospacing="1" w:after="100" w:afterAutospacing="1" w:line="187" w:lineRule="atLeast"/>
        <w:rPr>
          <w:ins w:id="22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29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Document your assumptions.</w:t>
        </w:r>
      </w:ins>
    </w:p>
    <w:p w14:paraId="08DF3809" w14:textId="77777777" w:rsidR="00E51AB0" w:rsidRPr="00E51AB0" w:rsidRDefault="00E51AB0" w:rsidP="00E51AB0">
      <w:pPr>
        <w:numPr>
          <w:ilvl w:val="0"/>
          <w:numId w:val="7"/>
        </w:numPr>
        <w:spacing w:before="100" w:beforeAutospacing="1" w:after="100" w:afterAutospacing="1" w:line="187" w:lineRule="atLeast"/>
        <w:rPr>
          <w:ins w:id="23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3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Test assumptions as well as code.</w:t>
        </w:r>
      </w:ins>
    </w:p>
    <w:p w14:paraId="08DF380A" w14:textId="77777777" w:rsidR="00E51AB0" w:rsidRPr="00E51AB0" w:rsidRDefault="00E51AB0" w:rsidP="00E51AB0">
      <w:pPr>
        <w:numPr>
          <w:ilvl w:val="0"/>
          <w:numId w:val="7"/>
        </w:numPr>
        <w:spacing w:before="100" w:beforeAutospacing="1" w:after="100" w:afterAutospacing="1" w:line="187" w:lineRule="atLeast"/>
        <w:rPr>
          <w:ins w:id="23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3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Prioritize your effort.</w:t>
        </w:r>
      </w:ins>
    </w:p>
    <w:p w14:paraId="08DF380B" w14:textId="77777777" w:rsidR="00E51AB0" w:rsidRPr="00E51AB0" w:rsidRDefault="00E51AB0" w:rsidP="00E51AB0">
      <w:pPr>
        <w:numPr>
          <w:ilvl w:val="0"/>
          <w:numId w:val="7"/>
        </w:numPr>
        <w:spacing w:before="100" w:beforeAutospacing="1" w:after="100" w:afterAutospacing="1" w:line="187" w:lineRule="atLeast"/>
        <w:rPr>
          <w:ins w:id="23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35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Don't be a slave to history.</w:t>
        </w:r>
      </w:ins>
    </w:p>
    <w:p w14:paraId="08DF380C" w14:textId="77777777" w:rsidR="00E51AB0" w:rsidRPr="00E51AB0" w:rsidRDefault="00E51AB0" w:rsidP="00E51AB0">
      <w:pPr>
        <w:spacing w:after="0" w:line="187" w:lineRule="atLeast"/>
        <w:outlineLvl w:val="2"/>
        <w:rPr>
          <w:ins w:id="236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237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When to Refactor</w:t>
        </w:r>
      </w:ins>
    </w:p>
    <w:p w14:paraId="08DF380D" w14:textId="77777777" w:rsidR="00E51AB0" w:rsidRPr="00E51AB0" w:rsidRDefault="00E51AB0" w:rsidP="00E51AB0">
      <w:pPr>
        <w:numPr>
          <w:ilvl w:val="0"/>
          <w:numId w:val="8"/>
        </w:numPr>
        <w:spacing w:before="100" w:beforeAutospacing="1" w:after="100" w:afterAutospacing="1" w:line="187" w:lineRule="atLeast"/>
        <w:rPr>
          <w:ins w:id="23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39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You discover a violation of the DRY principle.</w:t>
        </w:r>
      </w:ins>
    </w:p>
    <w:p w14:paraId="08DF380E" w14:textId="77777777" w:rsidR="00E51AB0" w:rsidRPr="00E51AB0" w:rsidRDefault="00E51AB0" w:rsidP="00E51AB0">
      <w:pPr>
        <w:numPr>
          <w:ilvl w:val="0"/>
          <w:numId w:val="8"/>
        </w:numPr>
        <w:spacing w:before="100" w:beforeAutospacing="1" w:after="100" w:afterAutospacing="1" w:line="187" w:lineRule="atLeast"/>
        <w:rPr>
          <w:ins w:id="24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4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You find things that could be more orthogonal.</w:t>
        </w:r>
      </w:ins>
    </w:p>
    <w:p w14:paraId="08DF380F" w14:textId="77777777" w:rsidR="00E51AB0" w:rsidRPr="00E51AB0" w:rsidRDefault="00E51AB0" w:rsidP="00E51AB0">
      <w:pPr>
        <w:numPr>
          <w:ilvl w:val="0"/>
          <w:numId w:val="8"/>
        </w:numPr>
        <w:spacing w:before="100" w:beforeAutospacing="1" w:after="100" w:afterAutospacing="1" w:line="187" w:lineRule="atLeast"/>
        <w:rPr>
          <w:ins w:id="24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4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Your knowledge improves.</w:t>
        </w:r>
      </w:ins>
    </w:p>
    <w:p w14:paraId="08DF3810" w14:textId="77777777" w:rsidR="00E51AB0" w:rsidRPr="00E51AB0" w:rsidRDefault="00E51AB0" w:rsidP="00E51AB0">
      <w:pPr>
        <w:numPr>
          <w:ilvl w:val="0"/>
          <w:numId w:val="8"/>
        </w:numPr>
        <w:spacing w:before="100" w:beforeAutospacing="1" w:after="100" w:afterAutospacing="1" w:line="187" w:lineRule="atLeast"/>
        <w:rPr>
          <w:ins w:id="24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45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The requirements evolve.</w:t>
        </w:r>
      </w:ins>
    </w:p>
    <w:p w14:paraId="08DF3811" w14:textId="77777777" w:rsidR="00E51AB0" w:rsidRPr="00E51AB0" w:rsidRDefault="00E51AB0" w:rsidP="00E51AB0">
      <w:pPr>
        <w:numPr>
          <w:ilvl w:val="0"/>
          <w:numId w:val="8"/>
        </w:numPr>
        <w:spacing w:before="100" w:beforeAutospacing="1" w:after="100" w:afterAutospacing="1" w:line="187" w:lineRule="atLeast"/>
        <w:rPr>
          <w:ins w:id="24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47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You need to improve performance.</w:t>
        </w:r>
      </w:ins>
    </w:p>
    <w:p w14:paraId="08DF3812" w14:textId="77777777" w:rsidR="00E51AB0" w:rsidRPr="00E51AB0" w:rsidRDefault="00E51AB0" w:rsidP="00E51AB0">
      <w:pPr>
        <w:spacing w:after="0" w:line="187" w:lineRule="atLeast"/>
        <w:outlineLvl w:val="2"/>
        <w:rPr>
          <w:ins w:id="248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249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Cutting the Gordian Knot</w:t>
        </w:r>
      </w:ins>
    </w:p>
    <w:p w14:paraId="08DF3813" w14:textId="77777777" w:rsidR="00E51AB0" w:rsidRPr="00E51AB0" w:rsidRDefault="00E51AB0" w:rsidP="00E51AB0">
      <w:pPr>
        <w:spacing w:after="0" w:line="187" w:lineRule="atLeast"/>
        <w:rPr>
          <w:ins w:id="250" w:author="Unknown"/>
          <w:rFonts w:ascii="Times New Roman" w:eastAsia="Times New Roman" w:hAnsi="Times New Roman" w:cs="Times New Roman"/>
          <w:sz w:val="15"/>
          <w:szCs w:val="15"/>
          <w:lang w:eastAsia="en-GB"/>
        </w:rPr>
      </w:pPr>
      <w:ins w:id="251" w:author="Unknown">
        <w:r w:rsidRPr="00E51AB0">
          <w:rPr>
            <w:rFonts w:ascii="Calibri" w:eastAsia="Times New Roman" w:hAnsi="Calibri" w:cs="Times New Roman"/>
            <w:color w:val="333333"/>
            <w:sz w:val="15"/>
            <w:lang w:eastAsia="en-GB"/>
          </w:rPr>
          <w:t>When solving </w:t>
        </w:r>
        <w:r w:rsidRPr="00E51AB0">
          <w:rPr>
            <w:rFonts w:ascii="Calibri" w:eastAsia="Times New Roman" w:hAnsi="Calibri" w:cs="Times New Roman"/>
            <w:i/>
            <w:iCs/>
            <w:color w:val="333333"/>
            <w:sz w:val="15"/>
            <w:lang w:eastAsia="en-GB"/>
          </w:rPr>
          <w:t>impossible</w:t>
        </w:r>
        <w:r w:rsidRPr="00E51AB0">
          <w:rPr>
            <w:rFonts w:ascii="Calibri" w:eastAsia="Times New Roman" w:hAnsi="Calibri" w:cs="Times New Roman"/>
            <w:color w:val="333333"/>
            <w:sz w:val="15"/>
            <w:lang w:eastAsia="en-GB"/>
          </w:rPr>
          <w:t> problems, ask yourself:</w:t>
        </w:r>
      </w:ins>
    </w:p>
    <w:p w14:paraId="08DF3814" w14:textId="77777777" w:rsidR="00E51AB0" w:rsidRPr="00E51AB0" w:rsidRDefault="00E51AB0" w:rsidP="00E51AB0">
      <w:pPr>
        <w:numPr>
          <w:ilvl w:val="0"/>
          <w:numId w:val="9"/>
        </w:numPr>
        <w:spacing w:before="100" w:beforeAutospacing="1" w:after="100" w:afterAutospacing="1" w:line="187" w:lineRule="atLeast"/>
        <w:rPr>
          <w:ins w:id="252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ins w:id="25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Is there an easier way?</w:t>
        </w:r>
      </w:ins>
    </w:p>
    <w:p w14:paraId="08DF3815" w14:textId="77777777" w:rsidR="00E51AB0" w:rsidRPr="00E51AB0" w:rsidRDefault="00E51AB0" w:rsidP="00E51AB0">
      <w:pPr>
        <w:numPr>
          <w:ilvl w:val="0"/>
          <w:numId w:val="9"/>
        </w:numPr>
        <w:spacing w:before="100" w:beforeAutospacing="1" w:after="100" w:afterAutospacing="1" w:line="187" w:lineRule="atLeast"/>
        <w:rPr>
          <w:ins w:id="25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55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Am I solving the right problem?</w:t>
        </w:r>
      </w:ins>
    </w:p>
    <w:p w14:paraId="08DF3816" w14:textId="77777777" w:rsidR="00E51AB0" w:rsidRPr="00E51AB0" w:rsidRDefault="00E51AB0" w:rsidP="00E51AB0">
      <w:pPr>
        <w:numPr>
          <w:ilvl w:val="0"/>
          <w:numId w:val="9"/>
        </w:numPr>
        <w:spacing w:before="100" w:beforeAutospacing="1" w:after="100" w:afterAutospacing="1" w:line="187" w:lineRule="atLeast"/>
        <w:rPr>
          <w:ins w:id="25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57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Why is this a problem?</w:t>
        </w:r>
      </w:ins>
    </w:p>
    <w:p w14:paraId="08DF3817" w14:textId="77777777" w:rsidR="00E51AB0" w:rsidRPr="00E51AB0" w:rsidRDefault="00E51AB0" w:rsidP="00E51AB0">
      <w:pPr>
        <w:numPr>
          <w:ilvl w:val="0"/>
          <w:numId w:val="9"/>
        </w:numPr>
        <w:spacing w:before="100" w:beforeAutospacing="1" w:after="100" w:afterAutospacing="1" w:line="187" w:lineRule="atLeast"/>
        <w:rPr>
          <w:ins w:id="25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59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What makes it hard?</w:t>
        </w:r>
      </w:ins>
    </w:p>
    <w:p w14:paraId="08DF3818" w14:textId="77777777" w:rsidR="00E51AB0" w:rsidRPr="00E51AB0" w:rsidRDefault="00E51AB0" w:rsidP="00E51AB0">
      <w:pPr>
        <w:numPr>
          <w:ilvl w:val="0"/>
          <w:numId w:val="9"/>
        </w:numPr>
        <w:spacing w:before="100" w:beforeAutospacing="1" w:after="100" w:afterAutospacing="1" w:line="187" w:lineRule="atLeast"/>
        <w:rPr>
          <w:ins w:id="26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6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Do I have to do it this way?</w:t>
        </w:r>
      </w:ins>
    </w:p>
    <w:p w14:paraId="08DF3819" w14:textId="77777777" w:rsidR="00E51AB0" w:rsidRPr="00E51AB0" w:rsidRDefault="00E51AB0" w:rsidP="00E51AB0">
      <w:pPr>
        <w:numPr>
          <w:ilvl w:val="0"/>
          <w:numId w:val="9"/>
        </w:numPr>
        <w:spacing w:before="100" w:beforeAutospacing="1" w:after="100" w:afterAutospacing="1" w:line="187" w:lineRule="atLeast"/>
        <w:rPr>
          <w:ins w:id="26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6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Does it have to be done at all?</w:t>
        </w:r>
      </w:ins>
    </w:p>
    <w:p w14:paraId="08DF381A" w14:textId="77777777" w:rsidR="00E51AB0" w:rsidRPr="00E51AB0" w:rsidRDefault="00E51AB0" w:rsidP="00E51AB0">
      <w:pPr>
        <w:spacing w:after="0" w:line="187" w:lineRule="atLeast"/>
        <w:outlineLvl w:val="2"/>
        <w:rPr>
          <w:ins w:id="264" w:author="Unknown"/>
          <w:rFonts w:ascii="Calibri" w:eastAsia="Times New Roman" w:hAnsi="Calibri" w:cs="Times New Roman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ins w:id="265" w:author="Unknown">
        <w:r w:rsidRPr="00E51AB0">
          <w:rPr>
            <w:rFonts w:ascii="Calibri" w:eastAsia="Times New Roman" w:hAnsi="Calibri" w:cs="Times New Roman"/>
            <w:b/>
            <w:bCs/>
            <w:color w:val="333333"/>
            <w:sz w:val="27"/>
            <w:szCs w:val="27"/>
            <w:shd w:val="clear" w:color="auto" w:fill="FFFFFF"/>
            <w:lang w:eastAsia="en-GB"/>
          </w:rPr>
          <w:t>Aspects of Testing</w:t>
        </w:r>
      </w:ins>
    </w:p>
    <w:p w14:paraId="08DF381B" w14:textId="77777777" w:rsidR="00E51AB0" w:rsidRPr="00E51AB0" w:rsidRDefault="00E51AB0" w:rsidP="00E51AB0">
      <w:pPr>
        <w:numPr>
          <w:ilvl w:val="0"/>
          <w:numId w:val="10"/>
        </w:numPr>
        <w:spacing w:before="100" w:beforeAutospacing="1" w:after="100" w:afterAutospacing="1" w:line="187" w:lineRule="atLeast"/>
        <w:rPr>
          <w:ins w:id="26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67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Unit testing</w:t>
        </w:r>
      </w:ins>
    </w:p>
    <w:p w14:paraId="08DF381C" w14:textId="77777777" w:rsidR="00E51AB0" w:rsidRPr="00E51AB0" w:rsidRDefault="00E51AB0" w:rsidP="00E51AB0">
      <w:pPr>
        <w:numPr>
          <w:ilvl w:val="0"/>
          <w:numId w:val="10"/>
        </w:numPr>
        <w:spacing w:before="100" w:beforeAutospacing="1" w:after="100" w:afterAutospacing="1" w:line="187" w:lineRule="atLeast"/>
        <w:rPr>
          <w:ins w:id="26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69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Integration testing</w:t>
        </w:r>
      </w:ins>
    </w:p>
    <w:p w14:paraId="08DF381D" w14:textId="77777777" w:rsidR="00E51AB0" w:rsidRPr="00E51AB0" w:rsidRDefault="00E51AB0" w:rsidP="00E51AB0">
      <w:pPr>
        <w:numPr>
          <w:ilvl w:val="0"/>
          <w:numId w:val="10"/>
        </w:numPr>
        <w:spacing w:before="100" w:beforeAutospacing="1" w:after="100" w:afterAutospacing="1" w:line="187" w:lineRule="atLeast"/>
        <w:rPr>
          <w:ins w:id="270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71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Validation and verification</w:t>
        </w:r>
      </w:ins>
    </w:p>
    <w:p w14:paraId="08DF381E" w14:textId="77777777" w:rsidR="00E51AB0" w:rsidRPr="00E51AB0" w:rsidRDefault="00E51AB0" w:rsidP="00E51AB0">
      <w:pPr>
        <w:numPr>
          <w:ilvl w:val="0"/>
          <w:numId w:val="10"/>
        </w:numPr>
        <w:spacing w:before="100" w:beforeAutospacing="1" w:after="100" w:afterAutospacing="1" w:line="187" w:lineRule="atLeast"/>
        <w:rPr>
          <w:ins w:id="272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73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Resource exhaustion, errors, and recovery</w:t>
        </w:r>
      </w:ins>
    </w:p>
    <w:p w14:paraId="08DF381F" w14:textId="77777777" w:rsidR="00E51AB0" w:rsidRPr="00E51AB0" w:rsidRDefault="00E51AB0" w:rsidP="00E51AB0">
      <w:pPr>
        <w:numPr>
          <w:ilvl w:val="0"/>
          <w:numId w:val="10"/>
        </w:numPr>
        <w:spacing w:before="100" w:beforeAutospacing="1" w:after="100" w:afterAutospacing="1" w:line="187" w:lineRule="atLeast"/>
        <w:rPr>
          <w:ins w:id="274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75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Performance testing</w:t>
        </w:r>
      </w:ins>
    </w:p>
    <w:p w14:paraId="08DF3820" w14:textId="77777777" w:rsidR="00E51AB0" w:rsidRPr="00E51AB0" w:rsidRDefault="00E51AB0" w:rsidP="00E51AB0">
      <w:pPr>
        <w:numPr>
          <w:ilvl w:val="0"/>
          <w:numId w:val="10"/>
        </w:numPr>
        <w:spacing w:before="100" w:beforeAutospacing="1" w:after="100" w:afterAutospacing="1" w:line="187" w:lineRule="atLeast"/>
        <w:rPr>
          <w:ins w:id="276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77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Usability testing</w:t>
        </w:r>
      </w:ins>
    </w:p>
    <w:p w14:paraId="08DF3821" w14:textId="77777777" w:rsidR="00E51AB0" w:rsidRPr="00E51AB0" w:rsidRDefault="00E51AB0" w:rsidP="00E51AB0">
      <w:pPr>
        <w:numPr>
          <w:ilvl w:val="0"/>
          <w:numId w:val="10"/>
        </w:numPr>
        <w:spacing w:before="100" w:beforeAutospacing="1" w:after="100" w:afterAutospacing="1" w:line="187" w:lineRule="atLeast"/>
        <w:rPr>
          <w:ins w:id="278" w:author="Unknown"/>
          <w:rFonts w:ascii="Calibri" w:eastAsia="Times New Roman" w:hAnsi="Calibri" w:cs="Times New Roman"/>
          <w:color w:val="333333"/>
          <w:sz w:val="15"/>
          <w:szCs w:val="15"/>
          <w:shd w:val="clear" w:color="auto" w:fill="FFFFFF"/>
          <w:lang w:eastAsia="en-GB"/>
        </w:rPr>
      </w:pPr>
      <w:ins w:id="279" w:author="Unknown">
        <w:r w:rsidRPr="00E51AB0">
          <w:rPr>
            <w:rFonts w:ascii="Calibri" w:eastAsia="Times New Roman" w:hAnsi="Calibri" w:cs="Times New Roman"/>
            <w:color w:val="333333"/>
            <w:sz w:val="15"/>
            <w:szCs w:val="15"/>
            <w:shd w:val="clear" w:color="auto" w:fill="FFFFFF"/>
            <w:lang w:eastAsia="en-GB"/>
          </w:rPr>
          <w:t>Testing the tests themselves</w:t>
        </w:r>
      </w:ins>
    </w:p>
    <w:p w14:paraId="08DF3822" w14:textId="77777777" w:rsidR="00F411F4" w:rsidRDefault="00F411F4"/>
    <w:sectPr w:rsidR="00F411F4" w:rsidSect="00F4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2005"/>
    <w:multiLevelType w:val="multilevel"/>
    <w:tmpl w:val="376E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562DC"/>
    <w:multiLevelType w:val="multilevel"/>
    <w:tmpl w:val="C44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E246C"/>
    <w:multiLevelType w:val="multilevel"/>
    <w:tmpl w:val="190A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31189"/>
    <w:multiLevelType w:val="multilevel"/>
    <w:tmpl w:val="F1E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C4676"/>
    <w:multiLevelType w:val="multilevel"/>
    <w:tmpl w:val="BC7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D2F7F"/>
    <w:multiLevelType w:val="multilevel"/>
    <w:tmpl w:val="9BAC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63F5E"/>
    <w:multiLevelType w:val="multilevel"/>
    <w:tmpl w:val="664E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B0DA7"/>
    <w:multiLevelType w:val="multilevel"/>
    <w:tmpl w:val="DD8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C3E25"/>
    <w:multiLevelType w:val="multilevel"/>
    <w:tmpl w:val="E8D2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C6D4C"/>
    <w:multiLevelType w:val="multilevel"/>
    <w:tmpl w:val="935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AB0"/>
    <w:rsid w:val="00052DD0"/>
    <w:rsid w:val="00CD450E"/>
    <w:rsid w:val="00E51AB0"/>
    <w:rsid w:val="00F4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3795"/>
  <w15:docId w15:val="{9E2B2538-E131-4E23-A7FE-072EC243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F4"/>
  </w:style>
  <w:style w:type="paragraph" w:styleId="Heading3">
    <w:name w:val="heading 3"/>
    <w:basedOn w:val="Normal"/>
    <w:link w:val="Heading3Char"/>
    <w:uiPriority w:val="9"/>
    <w:qFormat/>
    <w:rsid w:val="00E51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A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style-span">
    <w:name w:val="apple-style-span"/>
    <w:basedOn w:val="DefaultParagraphFont"/>
    <w:rsid w:val="00E51AB0"/>
  </w:style>
  <w:style w:type="paragraph" w:styleId="NormalWeb">
    <w:name w:val="Normal (Web)"/>
    <w:basedOn w:val="Normal"/>
    <w:uiPriority w:val="99"/>
    <w:semiHidden/>
    <w:unhideWhenUsed/>
    <w:rsid w:val="00E5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51AB0"/>
  </w:style>
  <w:style w:type="character" w:styleId="Hyperlink">
    <w:name w:val="Hyperlink"/>
    <w:basedOn w:val="DefaultParagraphFont"/>
    <w:uiPriority w:val="99"/>
    <w:semiHidden/>
    <w:unhideWhenUsed/>
    <w:rsid w:val="00E51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mbacon</dc:creator>
  <cp:lastModifiedBy>Mark Bacon</cp:lastModifiedBy>
  <cp:revision>2</cp:revision>
  <dcterms:created xsi:type="dcterms:W3CDTF">2011-06-05T11:50:00Z</dcterms:created>
  <dcterms:modified xsi:type="dcterms:W3CDTF">2021-12-23T10:27:00Z</dcterms:modified>
</cp:coreProperties>
</file>